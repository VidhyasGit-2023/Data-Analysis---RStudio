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B51A" w14:textId="64EB8D32" w:rsidR="00934A84" w:rsidRPr="00301FDC" w:rsidRDefault="00222CD1" w:rsidP="00301FD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MLR</w:t>
      </w:r>
      <w:r w:rsidR="00934A84">
        <w:rPr>
          <w:b/>
          <w:bCs/>
          <w:sz w:val="28"/>
          <w:szCs w:val="28"/>
        </w:rPr>
        <w:t xml:space="preserve"> - Example</w:t>
      </w:r>
    </w:p>
    <w:p w14:paraId="4566FA12" w14:textId="47596BFE" w:rsidR="00301FDC" w:rsidRPr="00301FDC" w:rsidRDefault="00301FDC" w:rsidP="00301FDC">
      <w:pPr>
        <w:spacing w:after="0"/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Author: </w:t>
      </w:r>
      <w:r w:rsidRPr="00301FDC">
        <w:rPr>
          <w:sz w:val="28"/>
          <w:szCs w:val="28"/>
        </w:rPr>
        <w:t xml:space="preserve">David Marsh, </w:t>
      </w:r>
      <w:r w:rsidR="008E4F77">
        <w:rPr>
          <w:sz w:val="28"/>
          <w:szCs w:val="28"/>
        </w:rPr>
        <w:t>123456456</w:t>
      </w:r>
    </w:p>
    <w:p w14:paraId="04B73A38" w14:textId="24A98021" w:rsidR="00301FDC" w:rsidRPr="00301FDC" w:rsidRDefault="00301FDC" w:rsidP="00301FDC">
      <w:pPr>
        <w:spacing w:after="0"/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Course: </w:t>
      </w:r>
      <w:r w:rsidRPr="00301FDC">
        <w:rPr>
          <w:sz w:val="28"/>
          <w:szCs w:val="28"/>
        </w:rPr>
        <w:t>PROG8430</w:t>
      </w:r>
    </w:p>
    <w:p w14:paraId="0D2AFDA9" w14:textId="01114E29" w:rsidR="00667904" w:rsidRPr="00301FDC" w:rsidRDefault="00667904" w:rsidP="00667904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t>Background</w:t>
      </w:r>
    </w:p>
    <w:p w14:paraId="0FF03C76" w14:textId="41E9F537" w:rsidR="00974486" w:rsidRDefault="00974486" w:rsidP="00667904">
      <w:pPr>
        <w:jc w:val="both"/>
      </w:pPr>
      <w:r>
        <w:tab/>
        <w:t>The causes of differing neighbourhood crime rates in urban areas is a concern for law enforcement, policy makers and the public at large. This analysis will seek to discover some variables that help explain the differing crime rates in different Denver neighbourhoods.</w:t>
      </w:r>
    </w:p>
    <w:p w14:paraId="42F13EF5" w14:textId="47711167" w:rsidR="00667904" w:rsidRDefault="00667904" w:rsidP="00667904">
      <w:pPr>
        <w:jc w:val="both"/>
        <w:rPr>
          <w:b/>
          <w:bCs/>
        </w:rPr>
      </w:pPr>
      <w:r w:rsidRPr="00974486">
        <w:rPr>
          <w:b/>
          <w:bCs/>
        </w:rPr>
        <w:t>Data Source</w:t>
      </w:r>
    </w:p>
    <w:p w14:paraId="57B56EC3" w14:textId="4C0600FD" w:rsidR="00974486" w:rsidRPr="00974486" w:rsidRDefault="00B24079" w:rsidP="00667904">
      <w:pPr>
        <w:jc w:val="both"/>
      </w:pPr>
      <w:r>
        <w:tab/>
        <w:t>Data was obtained from each of several neighbourhoods in Denver which includes information on population, demographics and crime rates.</w:t>
      </w:r>
    </w:p>
    <w:p w14:paraId="7EE4DC8C" w14:textId="3C0EF418" w:rsidR="00667904" w:rsidRPr="00301FDC" w:rsidRDefault="00667904" w:rsidP="00667904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t>Data Transformation and Cleaning (Description)</w:t>
      </w:r>
    </w:p>
    <w:p w14:paraId="24B70B3F" w14:textId="46BA15A6" w:rsidR="00D548EC" w:rsidRDefault="00D548EC" w:rsidP="00D548EC">
      <w:pPr>
        <w:spacing w:after="120"/>
        <w:ind w:left="720"/>
        <w:jc w:val="both"/>
        <w:rPr>
          <w:b/>
          <w:bCs/>
        </w:rPr>
      </w:pPr>
      <w:r>
        <w:rPr>
          <w:b/>
          <w:bCs/>
        </w:rPr>
        <w:t>Dates</w:t>
      </w:r>
    </w:p>
    <w:p w14:paraId="6BDD58D2" w14:textId="3D4F29A5" w:rsidR="00D548EC" w:rsidRDefault="00D548EC" w:rsidP="00D548EC">
      <w:pPr>
        <w:spacing w:after="120"/>
        <w:ind w:left="720"/>
        <w:jc w:val="both"/>
      </w:pPr>
      <w:r>
        <w:t>Dates were transformed from text to dates and then to Julien calendar dates so ratios could be constructed.</w:t>
      </w:r>
    </w:p>
    <w:p w14:paraId="35409727" w14:textId="10A3E625" w:rsidR="002C0731" w:rsidRDefault="002C0731" w:rsidP="002C0731">
      <w:pPr>
        <w:spacing w:after="120"/>
        <w:ind w:left="720"/>
        <w:jc w:val="both"/>
        <w:rPr>
          <w:b/>
          <w:bCs/>
        </w:rPr>
      </w:pPr>
      <w:r>
        <w:rPr>
          <w:b/>
          <w:bCs/>
        </w:rPr>
        <w:t>Income</w:t>
      </w:r>
    </w:p>
    <w:p w14:paraId="09F37183" w14:textId="216DCDF9" w:rsidR="002C0731" w:rsidRDefault="002C0731" w:rsidP="002C0731">
      <w:pPr>
        <w:spacing w:after="120"/>
        <w:ind w:left="720"/>
        <w:jc w:val="both"/>
      </w:pPr>
      <w:r>
        <w:t>Transformed Income from factor to numeric (needed to use some substrings).</w:t>
      </w:r>
    </w:p>
    <w:p w14:paraId="0C83869A" w14:textId="3CC6E8D2" w:rsidR="002C0731" w:rsidRDefault="002C0731" w:rsidP="002C0731">
      <w:pPr>
        <w:spacing w:after="120"/>
        <w:ind w:left="720"/>
        <w:jc w:val="both"/>
        <w:rPr>
          <w:b/>
          <w:bCs/>
        </w:rPr>
      </w:pPr>
      <w:r>
        <w:rPr>
          <w:b/>
          <w:bCs/>
        </w:rPr>
        <w:t>Counsellor</w:t>
      </w:r>
    </w:p>
    <w:p w14:paraId="01692732" w14:textId="46E6B181" w:rsidR="00D548EC" w:rsidRDefault="002C0731" w:rsidP="002C0731">
      <w:pPr>
        <w:spacing w:after="120"/>
        <w:ind w:left="720"/>
        <w:jc w:val="both"/>
      </w:pPr>
      <w:r>
        <w:t>The data identifying the city counsellor responsible for the area was transformed to four dummy variables.</w:t>
      </w:r>
    </w:p>
    <w:p w14:paraId="1B346D78" w14:textId="48DDECDC" w:rsidR="00934A84" w:rsidRPr="00D548EC" w:rsidRDefault="00934A84" w:rsidP="002C0731">
      <w:pPr>
        <w:spacing w:after="120"/>
        <w:ind w:left="720"/>
        <w:jc w:val="both"/>
      </w:pPr>
      <w:r>
        <w:t>I have included all the code used for transformations in the Appendix.</w:t>
      </w:r>
    </w:p>
    <w:p w14:paraId="54E94CE9" w14:textId="77777777" w:rsidR="00940DC0" w:rsidRDefault="00940D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DA483" w14:textId="3A652280" w:rsidR="00667904" w:rsidRPr="005E6456" w:rsidRDefault="00667904" w:rsidP="00667904">
      <w:pPr>
        <w:jc w:val="both"/>
        <w:rPr>
          <w:b/>
          <w:bCs/>
          <w:sz w:val="28"/>
          <w:szCs w:val="28"/>
        </w:rPr>
      </w:pPr>
      <w:r w:rsidRPr="005E6456">
        <w:rPr>
          <w:b/>
          <w:bCs/>
          <w:sz w:val="28"/>
          <w:szCs w:val="28"/>
        </w:rPr>
        <w:lastRenderedPageBreak/>
        <w:t>Descriptive Data Analysis</w:t>
      </w:r>
    </w:p>
    <w:p w14:paraId="23EA6CF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Pop  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PopChg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Child           Lunch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IncChg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</w:t>
      </w:r>
    </w:p>
    <w:p w14:paraId="73643FE3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Min.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2.100   Min.  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:-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3.300   Min.   :10.40   Min.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5.70   Min.   :11.70  </w:t>
      </w:r>
    </w:p>
    <w:p w14:paraId="67F3CBB8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1st Qu.: 4.200   1st Qu.: 1.950   1st Qu.:21.00   1st Qu.:29.40   1st Qu.:23.60  </w:t>
      </w:r>
    </w:p>
    <w:p w14:paraId="0EDB2D2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7.300   Median : 4.600   Median :29.10   Median :57.20   Median :26.30  </w:t>
      </w:r>
    </w:p>
    <w:p w14:paraId="096127AA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Mean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7.165   Mean   : 7.265   Mean   :27.73   Mean   :50.99   Mean   :26.41  </w:t>
      </w:r>
    </w:p>
    <w:p w14:paraId="6F3B5216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3rd Qu.: 9.350   3rd Qu.: 7.950   3rd Qu.:34.00   3rd Qu.:74.80   3rd Qu.:29.35  </w:t>
      </w:r>
    </w:p>
    <w:p w14:paraId="51C91213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Max.   :18.700   Max.   :68.600   Max.   :41.50   Max.   :88.50   Max.   :39.80  </w:t>
      </w:r>
    </w:p>
    <w:p w14:paraId="29C734F3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Income          Crime 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CrmChg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Year           Counsel  </w:t>
      </w:r>
    </w:p>
    <w:p w14:paraId="5A472425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Min.   :22904   Min.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27.10   Min.  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:-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45.60   Min.   : 1158   Johnson :10  </w:t>
      </w:r>
    </w:p>
    <w:p w14:paraId="76427F6C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1st Qu.:35113   1st Qu.: 62.05   1st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Qu.:-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25.05   1st Qu.: 7420   Jones   : 8  </w:t>
      </w:r>
    </w:p>
    <w:p w14:paraId="701F4639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Median :44819  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77.50   Median :-13.40   Median :14333   Langlois:13  </w:t>
      </w:r>
    </w:p>
    <w:p w14:paraId="7AD5D970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Mean   :43368   Mean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94.78   Mean   :-13.08   Mean   :12952   Williams:12  </w:t>
      </w:r>
    </w:p>
    <w:p w14:paraId="79038AB4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3rd Qu.:50534   3rd Qu.:117.10   3rd Qu.: -2.65   3rd Qu.:18206                </w:t>
      </w:r>
    </w:p>
    <w:p w14:paraId="17ED26A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Max.   :67432   Max.   :258.00   Max. </w:t>
      </w:r>
      <w:proofErr w:type="gram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:</w:t>
      </w:r>
      <w:proofErr w:type="gram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45.40   Max.   :23318                </w:t>
      </w:r>
    </w:p>
    <w:p w14:paraId="7FF1D4D2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John             </w:t>
      </w:r>
      <w:proofErr w:type="spellStart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Jone</w:t>
      </w:r>
      <w:proofErr w:type="spellEnd"/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Lang             Will       </w:t>
      </w:r>
    </w:p>
    <w:p w14:paraId="7B7E86E7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Min.   :0.0000   Min.   :0.000   Min.   :0.0000   Min.   :0.0000  </w:t>
      </w:r>
    </w:p>
    <w:p w14:paraId="400A4D9F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1st Qu.:0.0000   1st Qu.:0.000   1st Qu.:0.0000   1st Qu.:0.0000  </w:t>
      </w:r>
    </w:p>
    <w:p w14:paraId="6650906C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Median :0.0000   Median :0.000   Median :0.0000   Median :0.0000  </w:t>
      </w:r>
    </w:p>
    <w:p w14:paraId="3BC159E6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Mean   :0.2326   Mean   :0.186   Mean   :0.3023   Mean   :0.2791  </w:t>
      </w:r>
    </w:p>
    <w:p w14:paraId="03A29E28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3rd Qu.:0.0000   3rd Qu.:0.000   3rd Qu.:1.0000   3rd Qu.:1.0000  </w:t>
      </w:r>
    </w:p>
    <w:p w14:paraId="109A1098" w14:textId="77777777" w:rsidR="000F1ADC" w:rsidRPr="000F1ADC" w:rsidRDefault="000F1ADC" w:rsidP="000F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F1A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Max.   :1.0000   Max.   :1.000   Max.   :1.0000   Max.   :1.0000 </w:t>
      </w:r>
    </w:p>
    <w:p w14:paraId="2DEBB174" w14:textId="77777777" w:rsidR="00940DC0" w:rsidRDefault="00940DC0" w:rsidP="00667904">
      <w:pPr>
        <w:jc w:val="both"/>
      </w:pPr>
    </w:p>
    <w:p w14:paraId="756D0F44" w14:textId="77777777" w:rsidR="0053035A" w:rsidRDefault="00134ED6" w:rsidP="00667904">
      <w:pPr>
        <w:jc w:val="both"/>
      </w:pPr>
      <w:r>
        <w:tab/>
        <w:t xml:space="preserve">From the summary statistics we conclude that the transformation of counsellors, dates and income worked properly. </w:t>
      </w:r>
    </w:p>
    <w:p w14:paraId="4C3EC3B7" w14:textId="77777777" w:rsidR="0053035A" w:rsidRDefault="00134ED6" w:rsidP="0053035A">
      <w:pPr>
        <w:ind w:firstLine="720"/>
        <w:jc w:val="both"/>
      </w:pPr>
      <w:r>
        <w:t xml:space="preserve">Also, </w:t>
      </w:r>
      <w:proofErr w:type="gramStart"/>
      <w:r>
        <w:t>all of</w:t>
      </w:r>
      <w:proofErr w:type="gramEnd"/>
      <w:r>
        <w:t xml:space="preserve"> the data looks reasonable (that is, there are no values that seem like they are necessarily wrong).</w:t>
      </w:r>
      <w:r w:rsidR="005E6456">
        <w:t xml:space="preserve"> </w:t>
      </w:r>
    </w:p>
    <w:p w14:paraId="4AC9085D" w14:textId="31DECFDF" w:rsidR="00134ED6" w:rsidRDefault="005E6456" w:rsidP="0053035A">
      <w:pPr>
        <w:ind w:firstLine="720"/>
        <w:jc w:val="both"/>
      </w:pPr>
      <w:r>
        <w:t xml:space="preserve">Population change seems very tightly clustered as does </w:t>
      </w:r>
      <w:proofErr w:type="gramStart"/>
      <w:r>
        <w:t>population</w:t>
      </w:r>
      <w:proofErr w:type="gramEnd"/>
      <w:r>
        <w:t xml:space="preserve"> but both seem to have some extreme values.</w:t>
      </w:r>
      <w:ins w:id="0" w:author="David Marsh" w:date="2021-03-22T12:19:00Z">
        <w:r w:rsidR="00755E2B">
          <w:t xml:space="preserve"> </w:t>
        </w:r>
      </w:ins>
    </w:p>
    <w:p w14:paraId="384A07AA" w14:textId="77777777" w:rsidR="005E6456" w:rsidRPr="00134ED6" w:rsidRDefault="005E6456" w:rsidP="00667904">
      <w:pPr>
        <w:jc w:val="both"/>
      </w:pPr>
    </w:p>
    <w:p w14:paraId="393A1CD2" w14:textId="64F50B9F" w:rsidR="002C0731" w:rsidRDefault="000F1ADC" w:rsidP="00667904">
      <w:pPr>
        <w:jc w:val="both"/>
        <w:rPr>
          <w:b/>
          <w:bCs/>
        </w:rPr>
      </w:pPr>
      <w:r w:rsidRPr="000F1ADC">
        <w:rPr>
          <w:noProof/>
        </w:rPr>
        <w:lastRenderedPageBreak/>
        <w:drawing>
          <wp:inline distT="0" distB="0" distL="0" distR="0" wp14:anchorId="328AA19E" wp14:editId="2828E554">
            <wp:extent cx="5943600" cy="68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31E9" w14:textId="3C59D8AE" w:rsidR="0053035A" w:rsidRDefault="0053035A" w:rsidP="0053035A">
      <w:pPr>
        <w:ind w:firstLine="720"/>
        <w:jc w:val="both"/>
      </w:pPr>
      <w:r>
        <w:t xml:space="preserve">The histograms show reasonable distributions. </w:t>
      </w:r>
      <w:proofErr w:type="spellStart"/>
      <w:r>
        <w:t>CrmChg</w:t>
      </w:r>
      <w:proofErr w:type="spellEnd"/>
      <w:r>
        <w:t xml:space="preserve">, Pop and </w:t>
      </w:r>
      <w:proofErr w:type="spellStart"/>
      <w:r>
        <w:t>PopChg</w:t>
      </w:r>
      <w:proofErr w:type="spellEnd"/>
      <w:r>
        <w:t xml:space="preserve"> may have some extreme values that will influence the outcomes.</w:t>
      </w:r>
    </w:p>
    <w:p w14:paraId="27CBAF4D" w14:textId="77777777" w:rsidR="0053035A" w:rsidRDefault="0053035A" w:rsidP="00667904">
      <w:pPr>
        <w:jc w:val="both"/>
        <w:rPr>
          <w:b/>
          <w:bCs/>
        </w:rPr>
      </w:pPr>
    </w:p>
    <w:p w14:paraId="25D5C3BC" w14:textId="2E05AE8C" w:rsidR="000F1ADC" w:rsidRPr="000F1ADC" w:rsidRDefault="000F1ADC" w:rsidP="00667904">
      <w:pPr>
        <w:jc w:val="both"/>
      </w:pPr>
      <w:r>
        <w:rPr>
          <w:b/>
          <w:bCs/>
        </w:rPr>
        <w:tab/>
      </w:r>
    </w:p>
    <w:p w14:paraId="4317F41E" w14:textId="46D6B6C6" w:rsidR="00667904" w:rsidRPr="00301FDC" w:rsidRDefault="00667904" w:rsidP="00667904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lastRenderedPageBreak/>
        <w:t>Outlier</w:t>
      </w:r>
    </w:p>
    <w:p w14:paraId="362E9575" w14:textId="596FBE16" w:rsidR="00134ED6" w:rsidRDefault="00134ED6" w:rsidP="00667904">
      <w:pPr>
        <w:jc w:val="both"/>
        <w:rPr>
          <w:b/>
          <w:bCs/>
        </w:rPr>
      </w:pPr>
      <w:r w:rsidRPr="00134ED6">
        <w:rPr>
          <w:noProof/>
        </w:rPr>
        <w:drawing>
          <wp:inline distT="0" distB="0" distL="0" distR="0" wp14:anchorId="0BDD6398" wp14:editId="474266D4">
            <wp:extent cx="6066667" cy="69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17D" w14:textId="04E05B86" w:rsidR="00134ED6" w:rsidRPr="00134ED6" w:rsidRDefault="00134ED6" w:rsidP="00667904">
      <w:pPr>
        <w:jc w:val="both"/>
      </w:pPr>
      <w:r>
        <w:tab/>
        <w:t>There seem to be outliers in Population and Population Change. I will leave them in until for now carefully to determine the effect on the outcome model.</w:t>
      </w:r>
    </w:p>
    <w:p w14:paraId="743F2257" w14:textId="77777777" w:rsidR="00934A84" w:rsidRDefault="00934A84" w:rsidP="00134ED6">
      <w:pPr>
        <w:jc w:val="both"/>
        <w:rPr>
          <w:b/>
          <w:bCs/>
          <w:sz w:val="28"/>
          <w:szCs w:val="28"/>
        </w:rPr>
      </w:pPr>
    </w:p>
    <w:p w14:paraId="10CDEC16" w14:textId="77777777" w:rsidR="00934A84" w:rsidRDefault="00934A84" w:rsidP="00134ED6">
      <w:pPr>
        <w:jc w:val="both"/>
        <w:rPr>
          <w:b/>
          <w:bCs/>
          <w:sz w:val="28"/>
          <w:szCs w:val="28"/>
        </w:rPr>
      </w:pPr>
    </w:p>
    <w:p w14:paraId="138A9730" w14:textId="351564EF" w:rsidR="00134ED6" w:rsidRPr="00301FDC" w:rsidRDefault="00134ED6" w:rsidP="00134ED6">
      <w:pPr>
        <w:jc w:val="both"/>
        <w:rPr>
          <w:b/>
          <w:bCs/>
          <w:sz w:val="28"/>
          <w:szCs w:val="28"/>
        </w:rPr>
      </w:pPr>
      <w:r w:rsidRPr="00301FDC">
        <w:rPr>
          <w:b/>
          <w:bCs/>
          <w:sz w:val="28"/>
          <w:szCs w:val="28"/>
        </w:rPr>
        <w:t>Exploratory Data Analysis</w:t>
      </w:r>
    </w:p>
    <w:p w14:paraId="67AC44BE" w14:textId="245592E4" w:rsidR="00EA5DB9" w:rsidRDefault="0024327E" w:rsidP="00134ED6">
      <w:pPr>
        <w:jc w:val="both"/>
        <w:rPr>
          <w:b/>
          <w:bCs/>
        </w:rPr>
      </w:pPr>
      <w:r w:rsidRPr="0024327E">
        <w:rPr>
          <w:noProof/>
        </w:rPr>
        <w:drawing>
          <wp:inline distT="0" distB="0" distL="0" distR="0" wp14:anchorId="5D7DB00D" wp14:editId="39D7BC0A">
            <wp:extent cx="6066667" cy="69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E2D" w14:textId="77777777" w:rsid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AEB08AF" w14:textId="77777777" w:rsid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424ECDE" w14:textId="3AC677B4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   statistic </w:t>
      </w:r>
      <w:proofErr w:type="spellStart"/>
      <w:r w:rsidRPr="0024327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p.value</w:t>
      </w:r>
      <w:proofErr w:type="spellEnd"/>
      <w:r w:rsidRPr="0024327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           </w:t>
      </w:r>
    </w:p>
    <w:p w14:paraId="479FF17E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Pop    0.9375896 0.02134848        </w:t>
      </w:r>
    </w:p>
    <w:p w14:paraId="5E003787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PopChg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0.6237796 0.00000000287914  </w:t>
      </w:r>
    </w:p>
    <w:p w14:paraId="495F1E31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Child  0.9619144</w:t>
      </w:r>
      <w:proofErr w:type="gram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0.1628618         </w:t>
      </w:r>
    </w:p>
    <w:p w14:paraId="61162A12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Lunch  0.9332436</w:t>
      </w:r>
      <w:proofErr w:type="gram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0.01504336        </w:t>
      </w:r>
    </w:p>
    <w:p w14:paraId="2A58E070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IncChg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0.9674727 0.2580618         </w:t>
      </w:r>
    </w:p>
    <w:p w14:paraId="2EA6F1BE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Income 0.9738707 0.4260645         </w:t>
      </w:r>
    </w:p>
    <w:p w14:paraId="5594E3AF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Crime  0.9014753</w:t>
      </w:r>
      <w:proofErr w:type="gram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0.001387222       </w:t>
      </w:r>
    </w:p>
    <w:p w14:paraId="4BEF8C5C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CrmChg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0.9373063 0.02086331        </w:t>
      </w:r>
    </w:p>
    <w:p w14:paraId="3FE892D1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Year   0.9475033 0.04835184        </w:t>
      </w:r>
    </w:p>
    <w:p w14:paraId="58553D42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John   0.5237307 0.0000000001290699</w:t>
      </w:r>
    </w:p>
    <w:p w14:paraId="591BE4F1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Jone</w:t>
      </w:r>
      <w:proofErr w:type="spellEnd"/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0.4747685 0.0000000000331353</w:t>
      </w:r>
    </w:p>
    <w:p w14:paraId="1E2AD4D5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Lang   0.5776868 0.0000000006479525</w:t>
      </w:r>
    </w:p>
    <w:p w14:paraId="6C33BCB4" w14:textId="55B908AD" w:rsid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432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Will   0.5619874 0.0000000003996874</w:t>
      </w:r>
    </w:p>
    <w:p w14:paraId="368EAC4A" w14:textId="77777777" w:rsidR="0024327E" w:rsidRPr="0024327E" w:rsidRDefault="0024327E" w:rsidP="0024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01F104B5" w14:textId="78F95655" w:rsidR="0024327E" w:rsidRDefault="0024327E" w:rsidP="00134ED6">
      <w:pPr>
        <w:jc w:val="both"/>
      </w:pPr>
      <w:r>
        <w:t xml:space="preserve">Child, Income </w:t>
      </w:r>
      <w:proofErr w:type="gramStart"/>
      <w:r>
        <w:t>Change</w:t>
      </w:r>
      <w:proofErr w:type="gramEnd"/>
      <w:r>
        <w:t xml:space="preserve"> and income all appear to be approximately normally distributed.</w:t>
      </w:r>
      <w:r w:rsidR="00697CD3" w:rsidRPr="00697CD3">
        <w:rPr>
          <w:rFonts w:ascii="Calibri" w:eastAsia="Times New Roman" w:hAnsi="Calibri" w:cs="Times New Roman"/>
          <w:noProof/>
          <w:color w:val="000000"/>
          <w:lang w:val="en-US"/>
        </w:rPr>
        <w:t xml:space="preserve"> </w:t>
      </w:r>
    </w:p>
    <w:p w14:paraId="52BC5FC5" w14:textId="4864FFDC" w:rsidR="0024327E" w:rsidRDefault="0024327E" w:rsidP="00134ED6">
      <w:pPr>
        <w:jc w:val="both"/>
      </w:pPr>
      <w:r>
        <w:t xml:space="preserve">Also, </w:t>
      </w:r>
      <w:proofErr w:type="spellStart"/>
      <w:r>
        <w:t>PopChg</w:t>
      </w:r>
      <w:proofErr w:type="spellEnd"/>
      <w:r>
        <w:t xml:space="preserve"> really does seem to have a significant outlier.</w:t>
      </w:r>
    </w:p>
    <w:p w14:paraId="3AFC9DE6" w14:textId="5AA8F032" w:rsidR="0024327E" w:rsidRPr="0024327E" w:rsidRDefault="0024327E" w:rsidP="00134ED6">
      <w:pPr>
        <w:jc w:val="both"/>
        <w:rPr>
          <w:u w:val="single"/>
        </w:rPr>
      </w:pPr>
      <w:r>
        <w:rPr>
          <w:u w:val="single"/>
        </w:rPr>
        <w:t>Correlations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327E" w:rsidRPr="0024327E" w14:paraId="4FB2D798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8D80" w14:textId="77777777" w:rsidR="0024327E" w:rsidRPr="0024327E" w:rsidRDefault="0024327E" w:rsidP="00243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6E3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4AF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PopChg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996D" w14:textId="70DC90F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F78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Lunch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363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IncChg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721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A5F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D01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CrmChg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062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D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988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Jone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854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Lang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A44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Will</w:t>
            </w:r>
          </w:p>
        </w:tc>
      </w:tr>
      <w:tr w:rsidR="0024327E" w:rsidRPr="0024327E" w14:paraId="77ABC555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AFD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D23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DB7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8E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BECC" w14:textId="239A84B8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792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3C8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212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60C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DE8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FE1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87A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5D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F30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0.33</w:t>
            </w:r>
          </w:p>
        </w:tc>
      </w:tr>
      <w:tr w:rsidR="0024327E" w:rsidRPr="0024327E" w14:paraId="52D9DB32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540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PopChg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633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C97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BDD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976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FEC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8A5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ED5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DB8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D21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50E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57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74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F0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</w:tr>
      <w:tr w:rsidR="0024327E" w:rsidRPr="0024327E" w14:paraId="3B283FA5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F8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44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1BA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16E2" w14:textId="37A86428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875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C0AA" w14:textId="0FF553BB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0C1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332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87E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D15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BCB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530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32E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336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</w:tr>
      <w:tr w:rsidR="0024327E" w:rsidRPr="0024327E" w14:paraId="44CC2527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7F4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Lunch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79B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358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346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D0A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5496" w14:textId="44A85A1C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F33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F84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671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29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C4F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9D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35D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271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</w:tr>
      <w:tr w:rsidR="0024327E" w:rsidRPr="0024327E" w14:paraId="00617742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0F7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IncChg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972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8DF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B5B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1E0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9F47" w14:textId="7AD60C4C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2B21" w14:textId="21F0493F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5DA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2F7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249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CE0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C0D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975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7C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</w:tr>
      <w:tr w:rsidR="0024327E" w:rsidRPr="0024327E" w14:paraId="3FDCEE2F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D0A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80E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8EF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A2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058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DB93" w14:textId="791D2079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58B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34C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91E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7D3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99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FA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50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BA6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</w:tr>
      <w:tr w:rsidR="0024327E" w:rsidRPr="0024327E" w14:paraId="15FF932A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5DD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AFA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25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0A1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7D33" w14:textId="0FAFFA1C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08DB" w14:textId="30A1B3BB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B90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80E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1B0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C2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BC4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AD0B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350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D93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</w:tr>
      <w:tr w:rsidR="0024327E" w:rsidRPr="0024327E" w14:paraId="15809764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66D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CrmChg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CD0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6DD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CB5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9FB8" w14:textId="62A0E1B2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1FA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9E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ABA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D6A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9C9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B00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F4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8A3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50B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</w:tr>
      <w:tr w:rsidR="0024327E" w:rsidRPr="0024327E" w14:paraId="18D7FAAE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8F4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4AC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700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B94A" w14:textId="1DF799BE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393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5A5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2B9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5ED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95E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88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726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BCB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A63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094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</w:tr>
      <w:tr w:rsidR="0024327E" w:rsidRPr="0024327E" w14:paraId="68D06773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B1D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3E2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5A5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B2A" w14:textId="7C0D4A7E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725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609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053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63E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376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99B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0FF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6FB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32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A68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-0.34</w:t>
            </w:r>
          </w:p>
        </w:tc>
      </w:tr>
      <w:tr w:rsidR="0024327E" w:rsidRPr="0024327E" w14:paraId="48D60B51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A1E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Jone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5A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D663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48CB" w14:textId="0E784316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4965" w14:textId="16E57E22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3A0" w14:textId="43E1ED8F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C75" w14:textId="3A257BFA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DBE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88A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28D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1B2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E19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3538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9D9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-0.30</w:t>
            </w:r>
          </w:p>
        </w:tc>
      </w:tr>
      <w:tr w:rsidR="0024327E" w:rsidRPr="0024327E" w14:paraId="153DE6F6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EB4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Lang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0BBC" w14:textId="5700952D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ED15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2AE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57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C32" w14:textId="16627989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7D3" w14:textId="57AAFA09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8570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071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91F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6256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3A2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FB9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FFB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-0.41</w:t>
            </w:r>
          </w:p>
        </w:tc>
      </w:tr>
      <w:tr w:rsidR="0024327E" w:rsidRPr="0024327E" w14:paraId="06A0CF2F" w14:textId="77777777" w:rsidTr="00243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3480" w14:textId="721553AD" w:rsidR="0024327E" w:rsidRPr="0024327E" w:rsidRDefault="0024327E" w:rsidP="0024327E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</w:pPr>
            <w:r w:rsidRPr="0024327E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US"/>
              </w:rPr>
              <w:t>Will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0C4" w14:textId="7CD64125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C6D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376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FEFA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A75F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A66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99E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E5E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895C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8257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F714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B24D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471" w14:textId="77777777" w:rsidR="0024327E" w:rsidRPr="0024327E" w:rsidRDefault="0024327E" w:rsidP="002432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4327E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</w:tr>
    </w:tbl>
    <w:p w14:paraId="75E359EB" w14:textId="2E49E132" w:rsidR="0024327E" w:rsidRDefault="0024327E" w:rsidP="00134ED6">
      <w:pPr>
        <w:jc w:val="both"/>
      </w:pPr>
    </w:p>
    <w:p w14:paraId="26B1D8DD" w14:textId="101BE839" w:rsidR="0024327E" w:rsidRDefault="0024327E" w:rsidP="00134ED6">
      <w:pPr>
        <w:jc w:val="both"/>
      </w:pPr>
      <w:r w:rsidRPr="0024327E">
        <w:rPr>
          <w:noProof/>
        </w:rPr>
        <w:lastRenderedPageBreak/>
        <w:drawing>
          <wp:inline distT="0" distB="0" distL="0" distR="0" wp14:anchorId="013EB871" wp14:editId="5E366A7E">
            <wp:extent cx="5163209" cy="4834287"/>
            <wp:effectExtent l="0" t="0" r="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788F952-F9E7-4DC6-BFB5-AEAE1E5BCC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788F952-F9E7-4DC6-BFB5-AEAE1E5BCC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09" cy="48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8908" w14:textId="31510ADA" w:rsidR="0024327E" w:rsidRDefault="0024327E" w:rsidP="00134ED6">
      <w:pPr>
        <w:jc w:val="both"/>
      </w:pPr>
    </w:p>
    <w:p w14:paraId="183CFEF1" w14:textId="20003702" w:rsidR="0024327E" w:rsidRDefault="0024327E" w:rsidP="0024327E">
      <w:pPr>
        <w:ind w:firstLine="720"/>
        <w:jc w:val="both"/>
      </w:pPr>
      <w:r>
        <w:t>Crime rates seem to be more strongly positively correlated with Lunch and counsellor Johnson and negatively correlated with Population.</w:t>
      </w:r>
      <w:r w:rsidR="009C3CC7">
        <w:t xml:space="preserve"> I expect to see these in the final model. </w:t>
      </w:r>
    </w:p>
    <w:p w14:paraId="31F172C9" w14:textId="77777777" w:rsidR="0024327E" w:rsidRDefault="0024327E" w:rsidP="00134ED6">
      <w:pPr>
        <w:jc w:val="both"/>
      </w:pPr>
      <w:r>
        <w:tab/>
        <w:t xml:space="preserve">Other correlations to notice are: </w:t>
      </w:r>
    </w:p>
    <w:p w14:paraId="0AA4AAD4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Lunch and Child</w:t>
      </w:r>
    </w:p>
    <w:p w14:paraId="05BF22B0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Counsellor Lang and Income</w:t>
      </w:r>
    </w:p>
    <w:p w14:paraId="189EB533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Population Change and Income Change</w:t>
      </w:r>
    </w:p>
    <w:p w14:paraId="4AD4E8FE" w14:textId="77777777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>Population Change and Crime Change</w:t>
      </w:r>
    </w:p>
    <w:p w14:paraId="0D1A28E9" w14:textId="5F449E89" w:rsidR="0024327E" w:rsidRDefault="0024327E" w:rsidP="0024327E">
      <w:pPr>
        <w:pStyle w:val="ListParagraph"/>
        <w:numPr>
          <w:ilvl w:val="0"/>
          <w:numId w:val="1"/>
        </w:numPr>
        <w:jc w:val="both"/>
      </w:pPr>
      <w:r>
        <w:t xml:space="preserve">Counsellor Johnson and Income and Child. </w:t>
      </w:r>
    </w:p>
    <w:p w14:paraId="6682D95D" w14:textId="6F0C9C7D" w:rsidR="009C3CC7" w:rsidRPr="0024327E" w:rsidRDefault="009C3CC7" w:rsidP="009C3CC7">
      <w:pPr>
        <w:ind w:left="720"/>
        <w:jc w:val="both"/>
      </w:pPr>
      <w:r>
        <w:t>Some of these (like Lunch and Child) may have confounding effects in the model.</w:t>
      </w:r>
    </w:p>
    <w:p w14:paraId="5670812A" w14:textId="77777777" w:rsidR="00207354" w:rsidRDefault="00207354" w:rsidP="00667904">
      <w:pPr>
        <w:jc w:val="both"/>
        <w:rPr>
          <w:b/>
          <w:bCs/>
          <w:sz w:val="28"/>
          <w:szCs w:val="28"/>
        </w:rPr>
      </w:pPr>
    </w:p>
    <w:p w14:paraId="7401572B" w14:textId="77777777" w:rsidR="00207354" w:rsidRDefault="00207354" w:rsidP="00667904">
      <w:pPr>
        <w:jc w:val="both"/>
        <w:rPr>
          <w:b/>
          <w:bCs/>
          <w:sz w:val="28"/>
          <w:szCs w:val="28"/>
        </w:rPr>
      </w:pPr>
    </w:p>
    <w:p w14:paraId="65CC15C0" w14:textId="3517FAE8" w:rsidR="00667904" w:rsidRPr="00207354" w:rsidRDefault="00667904" w:rsidP="00667904">
      <w:pPr>
        <w:jc w:val="both"/>
        <w:rPr>
          <w:b/>
          <w:bCs/>
          <w:sz w:val="28"/>
          <w:szCs w:val="28"/>
        </w:rPr>
      </w:pPr>
      <w:r w:rsidRPr="00207354">
        <w:rPr>
          <w:b/>
          <w:bCs/>
          <w:sz w:val="28"/>
          <w:szCs w:val="28"/>
        </w:rPr>
        <w:lastRenderedPageBreak/>
        <w:t>Models</w:t>
      </w:r>
    </w:p>
    <w:p w14:paraId="64ED4884" w14:textId="21EEB558" w:rsidR="007265B2" w:rsidRDefault="007265B2" w:rsidP="00667904">
      <w:pPr>
        <w:jc w:val="both"/>
        <w:rPr>
          <w:b/>
          <w:bCs/>
        </w:rPr>
      </w:pPr>
      <w:r>
        <w:rPr>
          <w:b/>
          <w:bCs/>
        </w:rPr>
        <w:t>Model 1: All Variables included</w:t>
      </w:r>
    </w:p>
    <w:p w14:paraId="22D1BAFF" w14:textId="249EA3C7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Overall, the model is significant (p-value of F-Stat &lt; 0.05)</w:t>
      </w:r>
    </w:p>
    <w:p w14:paraId="74FDD125" w14:textId="121DAF3D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53.76% of variation is explained by the model.</w:t>
      </w:r>
    </w:p>
    <w:p w14:paraId="17D868B1" w14:textId="485EC098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The residuals look approximately symmetrical.</w:t>
      </w:r>
    </w:p>
    <w:p w14:paraId="760F6B05" w14:textId="597B638F" w:rsid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Three variables (and the intercept) look significant (p-values of t-test &lt;0.10)</w:t>
      </w:r>
    </w:p>
    <w:p w14:paraId="68C33798" w14:textId="4C9C8D74" w:rsidR="007265B2" w:rsidRPr="007265B2" w:rsidRDefault="007265B2" w:rsidP="007265B2">
      <w:pPr>
        <w:pStyle w:val="ListParagraph"/>
        <w:numPr>
          <w:ilvl w:val="0"/>
          <w:numId w:val="3"/>
        </w:numPr>
        <w:jc w:val="both"/>
      </w:pPr>
      <w:r>
        <w:t>Variable child is negatively correlated with crime instead of positively.</w:t>
      </w:r>
    </w:p>
    <w:p w14:paraId="167050C7" w14:textId="6DD7A4C0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D85E6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7A58AD" w14:textId="6A8BF62F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BA8C8E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Crime ~ Pop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Child + Lunch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52F2605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Year + John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Lang, data = Denver,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0CD27632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0D109E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D43369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691493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-61.071 -18.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8.337  14.490 101.448 </w:t>
      </w:r>
    </w:p>
    <w:p w14:paraId="4EB2C7FA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BAEAB7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6F4F8C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Error t value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EF8D07E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117.8887633  34.7218068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3.395     0.00185 ** </w:t>
      </w:r>
    </w:p>
    <w:p w14:paraId="5A6368AF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Pop          -2.7978287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1.9416137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1.441     0.15930    </w:t>
      </w:r>
    </w:p>
    <w:p w14:paraId="32B3E59B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PopChg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0.1536696   0.5229723   0.294     0.77078    </w:t>
      </w:r>
    </w:p>
    <w:p w14:paraId="3A7C319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Child        -3.2217685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1.1448579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2.814     0.00830 ** </w:t>
      </w:r>
    </w:p>
    <w:p w14:paraId="4987563B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Lunch         1.9161267   0.3105066   6.171 0.000000662 ***</w:t>
      </w:r>
    </w:p>
    <w:p w14:paraId="6803F03F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IncChg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-0.3957626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1.0173455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0.389     0.69984    </w:t>
      </w:r>
    </w:p>
    <w:p w14:paraId="7A24806B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0.8110489   0.4340789   1.868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0.07088 .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55F7969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Year          0.0004003   0.0009908   0.404     0.68886    </w:t>
      </w:r>
    </w:p>
    <w:p w14:paraId="1AC1AAC1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John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8.8272678  16.4137034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0.538     0.59444    </w:t>
      </w:r>
    </w:p>
    <w:p w14:paraId="12C08063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Jone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8.3699529  18.4199612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0.454     0.65261    </w:t>
      </w:r>
    </w:p>
    <w:p w14:paraId="7E0A1A5F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Lang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9189266  14.3687422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-0.064     0.94941    </w:t>
      </w:r>
    </w:p>
    <w:p w14:paraId="64A2A87E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4F26DEE3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14180A2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F09C58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34.95 on 32 degrees of freedom</w:t>
      </w:r>
    </w:p>
    <w:p w14:paraId="71AABF79" w14:textId="77777777" w:rsidR="007265B2" w:rsidRDefault="007265B2" w:rsidP="007265B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0.6477,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0.5376 </w:t>
      </w:r>
    </w:p>
    <w:p w14:paraId="3E806730" w14:textId="77777777" w:rsidR="007265B2" w:rsidRDefault="007265B2" w:rsidP="007265B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5.884 on 10 and 32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0.00005471</w:t>
      </w:r>
    </w:p>
    <w:p w14:paraId="7E8B533B" w14:textId="77777777" w:rsidR="007265B2" w:rsidRPr="007265B2" w:rsidRDefault="007265B2" w:rsidP="00667904">
      <w:pPr>
        <w:jc w:val="both"/>
        <w:rPr>
          <w:b/>
          <w:bCs/>
        </w:rPr>
      </w:pPr>
    </w:p>
    <w:p w14:paraId="408464D1" w14:textId="6E66CE57" w:rsidR="0049090D" w:rsidRDefault="0049090D" w:rsidP="0049090D">
      <w:pPr>
        <w:jc w:val="both"/>
        <w:rPr>
          <w:b/>
          <w:bCs/>
        </w:rPr>
      </w:pPr>
      <w:r>
        <w:rPr>
          <w:b/>
          <w:bCs/>
        </w:rPr>
        <w:t xml:space="preserve">Model 2: Backward Selection </w:t>
      </w:r>
    </w:p>
    <w:p w14:paraId="321C822A" w14:textId="77777777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>Overall, the model is significant (p-value of F-Stat &lt; 0.05)</w:t>
      </w:r>
    </w:p>
    <w:p w14:paraId="0ABA4FBD" w14:textId="2CACD285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>5</w:t>
      </w:r>
      <w:r w:rsidR="00C977A0">
        <w:t>9</w:t>
      </w:r>
      <w:r>
        <w:t>.</w:t>
      </w:r>
      <w:r w:rsidR="00C977A0">
        <w:t>95</w:t>
      </w:r>
      <w:r>
        <w:t>% of variation is explained by the model.</w:t>
      </w:r>
    </w:p>
    <w:p w14:paraId="2891CE44" w14:textId="77777777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>The residuals look approximately symmetrical.</w:t>
      </w:r>
    </w:p>
    <w:p w14:paraId="7CA2E0EA" w14:textId="74C8BB2F" w:rsidR="0049090D" w:rsidRDefault="00C977A0" w:rsidP="0049090D">
      <w:pPr>
        <w:pStyle w:val="ListParagraph"/>
        <w:numPr>
          <w:ilvl w:val="0"/>
          <w:numId w:val="4"/>
        </w:numPr>
        <w:jc w:val="both"/>
      </w:pPr>
      <w:r>
        <w:t>Four</w:t>
      </w:r>
      <w:r w:rsidR="0049090D">
        <w:t xml:space="preserve"> variables (and the intercept) look significant (p-values of t-test &lt;0.10)</w:t>
      </w:r>
      <w:r>
        <w:t xml:space="preserve">. Pop, Child, Lunch and </w:t>
      </w:r>
      <w:proofErr w:type="spellStart"/>
      <w:r>
        <w:t>CrmChg</w:t>
      </w:r>
      <w:proofErr w:type="spellEnd"/>
      <w:r>
        <w:t>. Pop did not appear as significant in the all variables model.</w:t>
      </w:r>
    </w:p>
    <w:p w14:paraId="0F9B6586" w14:textId="368D7086" w:rsidR="0049090D" w:rsidRDefault="0049090D" w:rsidP="0049090D">
      <w:pPr>
        <w:pStyle w:val="ListParagraph"/>
        <w:numPr>
          <w:ilvl w:val="0"/>
          <w:numId w:val="4"/>
        </w:numPr>
        <w:jc w:val="both"/>
      </w:pPr>
      <w:r>
        <w:t xml:space="preserve">Variable child is </w:t>
      </w:r>
      <w:r w:rsidR="00C977A0">
        <w:t xml:space="preserve">still </w:t>
      </w:r>
      <w:r>
        <w:t>negatively correlated with crime instead of positively.</w:t>
      </w:r>
    </w:p>
    <w:p w14:paraId="13E887EC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AB32760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Crime ~ Pop + Child + Lunch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data = Denver, </w:t>
      </w:r>
    </w:p>
    <w:p w14:paraId="25FA6205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118F32FC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DA3A6D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A456AC4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641DAC0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-62.77 -17.96 -10.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45  14.63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105.76 </w:t>
      </w:r>
    </w:p>
    <w:p w14:paraId="615E8088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75CD6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F54D244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4132DE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119.6135    20.5912   5.809 0.0000010410 ***</w:t>
      </w:r>
    </w:p>
    <w:p w14:paraId="3ED3F86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Pop          -3.4053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1.5305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2.225     0.032097 *  </w:t>
      </w:r>
    </w:p>
    <w:p w14:paraId="64ED5993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Child        -3.1877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0.8496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3.752     0.000585 ***</w:t>
      </w:r>
    </w:p>
    <w:p w14:paraId="00924FF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Lunch         1.9228     0.2710   7.096 0.0000000182 ***</w:t>
      </w:r>
    </w:p>
    <w:p w14:paraId="0811ADD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CrmChg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0.7711     0.3642   2.117     0.040846 *  </w:t>
      </w:r>
    </w:p>
    <w:p w14:paraId="2946CA0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1BC23BD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57F5508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0EDD789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32.53 on 38 degrees of freedom</w:t>
      </w:r>
    </w:p>
    <w:p w14:paraId="3F72406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0.6376,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0.5995 </w:t>
      </w:r>
    </w:p>
    <w:p w14:paraId="1D1D9643" w14:textId="77777777" w:rsidR="00C977A0" w:rsidRDefault="00C977A0" w:rsidP="00C977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16.72 on 4 and 38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0.00000005514</w:t>
      </w:r>
    </w:p>
    <w:p w14:paraId="2FB9E0E7" w14:textId="77777777" w:rsidR="00C977A0" w:rsidRPr="007265B2" w:rsidRDefault="00C977A0" w:rsidP="00C977A0">
      <w:pPr>
        <w:jc w:val="both"/>
      </w:pPr>
    </w:p>
    <w:p w14:paraId="0E00CC33" w14:textId="1EF4DAE5" w:rsidR="00C977A0" w:rsidRDefault="00C977A0" w:rsidP="00C977A0">
      <w:pPr>
        <w:jc w:val="both"/>
        <w:rPr>
          <w:b/>
          <w:bCs/>
        </w:rPr>
      </w:pPr>
      <w:r>
        <w:rPr>
          <w:b/>
          <w:bCs/>
        </w:rPr>
        <w:t xml:space="preserve">Model 3: Forward Selection </w:t>
      </w:r>
    </w:p>
    <w:p w14:paraId="4FA675F3" w14:textId="77777777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Overall, the model is significant (p-value of F-Stat &lt; 0.05)</w:t>
      </w:r>
    </w:p>
    <w:p w14:paraId="4007D8AC" w14:textId="7FF5029D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51.07% of variation is explained by the model.</w:t>
      </w:r>
    </w:p>
    <w:p w14:paraId="08101FD2" w14:textId="77777777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The residuals look approximately symmetrical.</w:t>
      </w:r>
    </w:p>
    <w:p w14:paraId="6DA16CE4" w14:textId="7A58A171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Three variables (and the intercept) look significant (p-values of t-test &lt;0.10). Pop, Lunch and Counsellor John.</w:t>
      </w:r>
    </w:p>
    <w:p w14:paraId="64DB4A1B" w14:textId="5796EA0C" w:rsidR="00C977A0" w:rsidRDefault="00C977A0" w:rsidP="00C977A0">
      <w:pPr>
        <w:pStyle w:val="ListParagraph"/>
        <w:numPr>
          <w:ilvl w:val="0"/>
          <w:numId w:val="5"/>
        </w:numPr>
        <w:jc w:val="both"/>
      </w:pPr>
      <w:r>
        <w:t>All coefficients match the correlation table.</w:t>
      </w:r>
    </w:p>
    <w:p w14:paraId="23A0CAAC" w14:textId="687D5470" w:rsidR="007265B2" w:rsidRDefault="007265B2" w:rsidP="00667904">
      <w:pPr>
        <w:jc w:val="both"/>
      </w:pPr>
    </w:p>
    <w:p w14:paraId="1A6DB803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E390515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Crime ~ Lunch + Pop + John, data = Denver,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na.omit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6C84E718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A27649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0A09E06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7CDAF4F0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-49.28 -22.34 -10.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72  18.35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131.00 </w:t>
      </w:r>
    </w:p>
    <w:p w14:paraId="76F39432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89297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E098CD5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F6C9AEC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59.185     17.148   3.451    0.00136 ** </w:t>
      </w:r>
    </w:p>
    <w:p w14:paraId="34803DE1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Lunch          1.261      0.214   5.893 0.00000073 ***</w:t>
      </w:r>
    </w:p>
    <w:p w14:paraId="36D2BB2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Pop           -4.814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1.588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3.032    0.00430 ** </w:t>
      </w:r>
    </w:p>
    <w:p w14:paraId="4D63906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John          24.787     13.014   1.905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0.06422 .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7FA79E33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5C6D021D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CF6E87A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417747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35.96 on 39 degrees of freedom</w:t>
      </w:r>
    </w:p>
    <w:p w14:paraId="758981EE" w14:textId="77777777" w:rsidR="00C977A0" w:rsidRDefault="00C977A0" w:rsidP="00C977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0.5456,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0.5107 </w:t>
      </w:r>
    </w:p>
    <w:p w14:paraId="374A8EEF" w14:textId="77777777" w:rsidR="00C977A0" w:rsidRDefault="00C977A0" w:rsidP="00C977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15.61 on 3 and 39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0.0000007979</w:t>
      </w:r>
    </w:p>
    <w:p w14:paraId="2B1D2BA0" w14:textId="6179ECF9" w:rsidR="00207354" w:rsidRDefault="00207354">
      <w:r>
        <w:br w:type="page"/>
      </w:r>
    </w:p>
    <w:p w14:paraId="4B217D8A" w14:textId="4300A7F4" w:rsidR="00667904" w:rsidRPr="00207354" w:rsidRDefault="00667904" w:rsidP="00667904">
      <w:pPr>
        <w:jc w:val="both"/>
        <w:rPr>
          <w:b/>
          <w:bCs/>
          <w:sz w:val="28"/>
          <w:szCs w:val="28"/>
        </w:rPr>
      </w:pPr>
      <w:r w:rsidRPr="00207354">
        <w:rPr>
          <w:b/>
          <w:bCs/>
          <w:sz w:val="28"/>
          <w:szCs w:val="28"/>
        </w:rPr>
        <w:lastRenderedPageBreak/>
        <w:t>Model Evaluation</w:t>
      </w:r>
    </w:p>
    <w:p w14:paraId="0B381A34" w14:textId="5BD763FF" w:rsidR="00C977A0" w:rsidRDefault="00C977A0" w:rsidP="00667904">
      <w:pPr>
        <w:jc w:val="both"/>
        <w:rPr>
          <w:b/>
          <w:bCs/>
        </w:rPr>
      </w:pPr>
      <w:r>
        <w:rPr>
          <w:b/>
          <w:bCs/>
        </w:rPr>
        <w:t>Verifying Assumptions</w:t>
      </w:r>
    </w:p>
    <w:p w14:paraId="712424FF" w14:textId="4B751DE1" w:rsidR="00C977A0" w:rsidRPr="00C977A0" w:rsidRDefault="00C977A0" w:rsidP="00C977A0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Independence of Predictors</w:t>
      </w:r>
    </w:p>
    <w:p w14:paraId="365FA8A2" w14:textId="3195869B" w:rsidR="00C977A0" w:rsidRDefault="00CC1D56" w:rsidP="00C977A0">
      <w:pPr>
        <w:pStyle w:val="ListParagraph"/>
        <w:jc w:val="both"/>
      </w:pPr>
      <w:r>
        <w:t>The Spearman rho value for Lunch, Pop and John are all very low (-0.02 and -0.14)</w:t>
      </w:r>
      <w:r w:rsidR="00F303A9">
        <w:t xml:space="preserve"> suggesting that the predictors are independent.</w:t>
      </w:r>
    </w:p>
    <w:p w14:paraId="3E0809F2" w14:textId="55725C29" w:rsidR="00CC1D56" w:rsidRDefault="00CC1D56" w:rsidP="00C977A0">
      <w:pPr>
        <w:pStyle w:val="ListParagraph"/>
        <w:jc w:val="both"/>
      </w:pPr>
    </w:p>
    <w:p w14:paraId="71C88CCA" w14:textId="09263C55" w:rsidR="00CC1D56" w:rsidRPr="00C977A0" w:rsidRDefault="00CC1D56" w:rsidP="00CC1D56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Distribution of Error Terms</w:t>
      </w:r>
    </w:p>
    <w:p w14:paraId="1F46632B" w14:textId="3BD5A403" w:rsidR="00CC1D56" w:rsidRDefault="00CC1D56" w:rsidP="00CC1D56">
      <w:pPr>
        <w:pStyle w:val="ListParagraph"/>
        <w:jc w:val="both"/>
      </w:pPr>
      <w:r>
        <w:t xml:space="preserve">The error terms seem to be </w:t>
      </w:r>
      <w:r w:rsidR="00971D32">
        <w:t xml:space="preserve">approximately </w:t>
      </w:r>
      <w:r>
        <w:t xml:space="preserve">normally distributed. </w:t>
      </w:r>
    </w:p>
    <w:p w14:paraId="5AA0C08D" w14:textId="77777777" w:rsidR="00971D32" w:rsidRP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Shapiro-Wilk normality test</w:t>
      </w:r>
    </w:p>
    <w:p w14:paraId="6407D403" w14:textId="77777777" w:rsidR="00971D32" w:rsidRP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B5D5B6C" w14:textId="77777777" w:rsidR="00971D32" w:rsidRP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data:  </w:t>
      </w:r>
      <w:proofErr w:type="spellStart"/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FwdDenRes</w:t>
      </w:r>
      <w:proofErr w:type="spellEnd"/>
    </w:p>
    <w:p w14:paraId="6788FA06" w14:textId="7092B8F5" w:rsidR="00971D32" w:rsidRDefault="00971D32" w:rsidP="0070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71D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 = 0.95362, p-value = 0.08711</w:t>
      </w:r>
    </w:p>
    <w:p w14:paraId="47CE71D6" w14:textId="77777777" w:rsidR="007065FC" w:rsidRPr="00971D32" w:rsidRDefault="007065FC" w:rsidP="00971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25DD69D2" w14:textId="55F1E8B2" w:rsidR="00CC1D56" w:rsidRDefault="00CC1D56" w:rsidP="00CC1D56">
      <w:pPr>
        <w:pStyle w:val="ListParagraph"/>
        <w:jc w:val="both"/>
      </w:pPr>
    </w:p>
    <w:p w14:paraId="03320A0C" w14:textId="3AA9A60B" w:rsidR="007065FC" w:rsidRPr="00C977A0" w:rsidRDefault="007065FC" w:rsidP="007065FC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Non-</w:t>
      </w:r>
      <w:proofErr w:type="spellStart"/>
      <w:r>
        <w:rPr>
          <w:b/>
          <w:bCs/>
        </w:rPr>
        <w:t>AutoCorrelation</w:t>
      </w:r>
      <w:proofErr w:type="spellEnd"/>
      <w:r>
        <w:rPr>
          <w:b/>
          <w:bCs/>
        </w:rPr>
        <w:t xml:space="preserve"> and Homoscedasticity</w:t>
      </w:r>
    </w:p>
    <w:p w14:paraId="31B81386" w14:textId="3234FA10" w:rsidR="007065FC" w:rsidRDefault="00301FDC" w:rsidP="007065FC">
      <w:pPr>
        <w:pStyle w:val="ListParagraph"/>
        <w:jc w:val="both"/>
      </w:pPr>
      <w:r>
        <w:t xml:space="preserve">Based on Residuals vs. Fitted and Scale-Location, there appears to be no explicit pattern to the residuals. Therefore, no there is no appearance of autocorrelation. </w:t>
      </w:r>
    </w:p>
    <w:p w14:paraId="356A055D" w14:textId="66CAE98A" w:rsidR="00301FDC" w:rsidRDefault="00301FDC" w:rsidP="007065FC">
      <w:pPr>
        <w:pStyle w:val="ListParagraph"/>
        <w:jc w:val="both"/>
      </w:pPr>
      <w:r>
        <w:t>Based on Residuals vs. Leverage and Cook’s Distance, there is no data point exerting undue influence or leverage on the model.</w:t>
      </w:r>
    </w:p>
    <w:p w14:paraId="3C78D938" w14:textId="051B4C46" w:rsidR="007065FC" w:rsidRDefault="007065FC" w:rsidP="00CC1D56">
      <w:pPr>
        <w:pStyle w:val="ListParagraph"/>
        <w:jc w:val="both"/>
      </w:pPr>
    </w:p>
    <w:p w14:paraId="0349DD3E" w14:textId="3B9740E6" w:rsidR="00301FDC" w:rsidRDefault="00301FDC" w:rsidP="00CC1D56">
      <w:pPr>
        <w:pStyle w:val="ListParagraph"/>
        <w:jc w:val="both"/>
      </w:pPr>
      <w:r w:rsidRPr="00301FDC">
        <w:rPr>
          <w:noProof/>
        </w:rPr>
        <w:lastRenderedPageBreak/>
        <w:drawing>
          <wp:inline distT="0" distB="0" distL="0" distR="0" wp14:anchorId="34A180C3" wp14:editId="27F369E4">
            <wp:extent cx="4181475" cy="47390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820" cy="47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E333" w14:textId="20E7DF57" w:rsidR="00301FDC" w:rsidRDefault="00301FDC" w:rsidP="00CC1D56">
      <w:pPr>
        <w:pStyle w:val="ListParagraph"/>
        <w:jc w:val="both"/>
      </w:pPr>
    </w:p>
    <w:p w14:paraId="7A6FCED7" w14:textId="328FDF99" w:rsidR="00207354" w:rsidRDefault="00207354">
      <w:r>
        <w:br w:type="page"/>
      </w:r>
    </w:p>
    <w:p w14:paraId="59B13880" w14:textId="116E39CA" w:rsidR="00667904" w:rsidRPr="00207354" w:rsidRDefault="00667904" w:rsidP="00667904">
      <w:pPr>
        <w:jc w:val="both"/>
        <w:rPr>
          <w:b/>
          <w:bCs/>
          <w:sz w:val="28"/>
          <w:szCs w:val="28"/>
        </w:rPr>
      </w:pPr>
      <w:r w:rsidRPr="00207354">
        <w:rPr>
          <w:b/>
          <w:bCs/>
          <w:sz w:val="28"/>
          <w:szCs w:val="28"/>
        </w:rPr>
        <w:lastRenderedPageBreak/>
        <w:t>Final Model, Recommendation and Inte</w:t>
      </w:r>
      <w:r w:rsidR="00CC1D56" w:rsidRPr="00207354">
        <w:rPr>
          <w:b/>
          <w:bCs/>
          <w:sz w:val="28"/>
          <w:szCs w:val="28"/>
        </w:rPr>
        <w:t>r</w:t>
      </w:r>
      <w:r w:rsidRPr="00207354">
        <w:rPr>
          <w:b/>
          <w:bCs/>
          <w:sz w:val="28"/>
          <w:szCs w:val="28"/>
        </w:rPr>
        <w:t>pretation</w:t>
      </w:r>
    </w:p>
    <w:p w14:paraId="4CABA804" w14:textId="62133EDC" w:rsidR="00301FDC" w:rsidRDefault="00301FDC" w:rsidP="00667904">
      <w:pPr>
        <w:jc w:val="both"/>
      </w:pPr>
      <w:r>
        <w:t>Based on the above, I recommend the following model (developed with forward selection):</w:t>
      </w:r>
    </w:p>
    <w:p w14:paraId="175F61F4" w14:textId="147AD546" w:rsidR="00301FDC" w:rsidRDefault="00301FDC" w:rsidP="00667904">
      <w:pPr>
        <w:jc w:val="both"/>
      </w:pPr>
      <w:r>
        <w:t xml:space="preserve">Crime Rate = </w:t>
      </w:r>
    </w:p>
    <w:p w14:paraId="47549EA5" w14:textId="535834BE" w:rsidR="00301FDC" w:rsidRDefault="00301FDC" w:rsidP="00667904">
      <w:pPr>
        <w:jc w:val="both"/>
      </w:pPr>
      <w:r>
        <w:t xml:space="preserve">1.261 * Participation in the School Lunch program + </w:t>
      </w:r>
    </w:p>
    <w:p w14:paraId="79EC3E21" w14:textId="20C416ED" w:rsidR="00301FDC" w:rsidRDefault="00301FDC" w:rsidP="00667904">
      <w:pPr>
        <w:jc w:val="both"/>
      </w:pPr>
      <w:r>
        <w:t xml:space="preserve">(-4.814) * Total Population + </w:t>
      </w:r>
    </w:p>
    <w:p w14:paraId="1DB0483C" w14:textId="79FE390A" w:rsidR="00301FDC" w:rsidRDefault="00301FDC" w:rsidP="00667904">
      <w:pPr>
        <w:jc w:val="both"/>
      </w:pPr>
      <w:r>
        <w:t>(24.787) * Neighbourhoods with Johnson as the Counsellor</w:t>
      </w:r>
    </w:p>
    <w:p w14:paraId="28DF2746" w14:textId="23D54106" w:rsidR="00301FDC" w:rsidRPr="00301FDC" w:rsidRDefault="00301FDC" w:rsidP="00667904">
      <w:pPr>
        <w:jc w:val="both"/>
      </w:pPr>
    </w:p>
    <w:p w14:paraId="71EBD9CA" w14:textId="000F1BDD" w:rsidR="00D548EC" w:rsidRDefault="00D548EC">
      <w:r>
        <w:br w:type="page"/>
      </w:r>
    </w:p>
    <w:p w14:paraId="5EAC9BF7" w14:textId="2C421A5F" w:rsidR="00D548EC" w:rsidRDefault="00D548EC" w:rsidP="00D548EC">
      <w:pPr>
        <w:jc w:val="center"/>
        <w:rPr>
          <w:b/>
          <w:bCs/>
        </w:rPr>
      </w:pPr>
      <w:r>
        <w:rPr>
          <w:b/>
          <w:bCs/>
        </w:rPr>
        <w:lastRenderedPageBreak/>
        <w:t>APPENDIX 1: Data Transformation</w:t>
      </w:r>
    </w:p>
    <w:p w14:paraId="7EFA7072" w14:textId="25470F4D" w:rsidR="00D548EC" w:rsidRDefault="00D548EC" w:rsidP="00D548EC">
      <w:pPr>
        <w:jc w:val="both"/>
        <w:rPr>
          <w:b/>
          <w:bCs/>
        </w:rPr>
      </w:pPr>
      <w:r>
        <w:rPr>
          <w:b/>
          <w:bCs/>
        </w:rPr>
        <w:t>Transforming Dates</w:t>
      </w:r>
    </w:p>
    <w:p w14:paraId="300A2F41" w14:textId="77777777" w:rsidR="00D548EC" w:rsidRPr="00D548EC" w:rsidRDefault="00D548EC" w:rsidP="00D548EC">
      <w:pPr>
        <w:spacing w:after="0"/>
        <w:jc w:val="both"/>
      </w:pPr>
      <w:proofErr w:type="spellStart"/>
      <w:r w:rsidRPr="00D548EC">
        <w:t>Denver$Year</w:t>
      </w:r>
      <w:proofErr w:type="spellEnd"/>
      <w:r w:rsidRPr="00D548EC">
        <w:t xml:space="preserve"> &lt;- </w:t>
      </w:r>
      <w:proofErr w:type="spellStart"/>
      <w:proofErr w:type="gramStart"/>
      <w:r w:rsidRPr="00D548EC">
        <w:t>as.Date</w:t>
      </w:r>
      <w:proofErr w:type="spellEnd"/>
      <w:proofErr w:type="gramEnd"/>
      <w:r w:rsidRPr="00D548EC">
        <w:t>(</w:t>
      </w:r>
      <w:proofErr w:type="spellStart"/>
      <w:r w:rsidRPr="00D548EC">
        <w:t>Denver$Year,format</w:t>
      </w:r>
      <w:proofErr w:type="spellEnd"/>
      <w:r w:rsidRPr="00D548EC">
        <w:t>="%d/%m/%Y")</w:t>
      </w:r>
    </w:p>
    <w:p w14:paraId="176118FE" w14:textId="0D6CB7C6" w:rsidR="00D548EC" w:rsidRPr="00D548EC" w:rsidRDefault="00D548EC" w:rsidP="00D548EC">
      <w:pPr>
        <w:spacing w:after="0"/>
        <w:jc w:val="both"/>
      </w:pPr>
      <w:r w:rsidRPr="00D548EC">
        <w:t>#Converts to Days Since Jan 1, 1970 and adds 10000 to eliminate negative numbers</w:t>
      </w:r>
    </w:p>
    <w:p w14:paraId="3222BD7D" w14:textId="030883B2" w:rsidR="00D548EC" w:rsidRPr="00D548EC" w:rsidRDefault="00D548EC" w:rsidP="00D548EC">
      <w:pPr>
        <w:spacing w:after="0"/>
        <w:jc w:val="both"/>
      </w:pPr>
      <w:proofErr w:type="spellStart"/>
      <w:r w:rsidRPr="00D548EC">
        <w:t>Denver$Year</w:t>
      </w:r>
      <w:proofErr w:type="spellEnd"/>
      <w:r w:rsidRPr="00D548EC">
        <w:t xml:space="preserve"> &lt;- </w:t>
      </w:r>
      <w:proofErr w:type="spellStart"/>
      <w:proofErr w:type="gramStart"/>
      <w:r w:rsidRPr="00D548EC">
        <w:t>julian</w:t>
      </w:r>
      <w:proofErr w:type="spellEnd"/>
      <w:r w:rsidRPr="00D548EC">
        <w:t>(</w:t>
      </w:r>
      <w:proofErr w:type="spellStart"/>
      <w:proofErr w:type="gramEnd"/>
      <w:r w:rsidRPr="00D548EC">
        <w:t>Denver$Year</w:t>
      </w:r>
      <w:proofErr w:type="spellEnd"/>
      <w:r w:rsidRPr="00D548EC">
        <w:t>)+10000</w:t>
      </w:r>
    </w:p>
    <w:p w14:paraId="346964F9" w14:textId="77777777" w:rsidR="002C0731" w:rsidRDefault="002C0731" w:rsidP="00667904">
      <w:pPr>
        <w:jc w:val="both"/>
        <w:rPr>
          <w:b/>
          <w:bCs/>
        </w:rPr>
      </w:pPr>
    </w:p>
    <w:p w14:paraId="59793AC7" w14:textId="2182DD1D" w:rsidR="002C0731" w:rsidRPr="002C0731" w:rsidRDefault="002C0731" w:rsidP="00667904">
      <w:pPr>
        <w:jc w:val="both"/>
        <w:rPr>
          <w:b/>
          <w:bCs/>
        </w:rPr>
      </w:pPr>
      <w:r>
        <w:rPr>
          <w:b/>
          <w:bCs/>
        </w:rPr>
        <w:t>Transforming Income</w:t>
      </w:r>
    </w:p>
    <w:p w14:paraId="344F833F" w14:textId="0A8017C7" w:rsidR="00667904" w:rsidRDefault="002C0731" w:rsidP="00667904">
      <w:pPr>
        <w:jc w:val="both"/>
      </w:pPr>
      <w:proofErr w:type="spellStart"/>
      <w:r w:rsidRPr="002C0731">
        <w:t>Denver$Income</w:t>
      </w:r>
      <w:proofErr w:type="spellEnd"/>
      <w:r w:rsidRPr="002C0731">
        <w:t xml:space="preserve"> &lt;- </w:t>
      </w:r>
      <w:proofErr w:type="spellStart"/>
      <w:proofErr w:type="gramStart"/>
      <w:r w:rsidRPr="002C0731">
        <w:t>as.numeric</w:t>
      </w:r>
      <w:proofErr w:type="spellEnd"/>
      <w:proofErr w:type="gramEnd"/>
      <w:r w:rsidRPr="002C0731">
        <w:t>(</w:t>
      </w:r>
      <w:proofErr w:type="spellStart"/>
      <w:r w:rsidRPr="002C0731">
        <w:t>gsub</w:t>
      </w:r>
      <w:proofErr w:type="spellEnd"/>
      <w:r w:rsidRPr="002C0731">
        <w:t xml:space="preserve">('[$,]', '', </w:t>
      </w:r>
      <w:proofErr w:type="spellStart"/>
      <w:r w:rsidRPr="002C0731">
        <w:t>Denver$Income</w:t>
      </w:r>
      <w:proofErr w:type="spellEnd"/>
      <w:r w:rsidRPr="002C0731">
        <w:t>))</w:t>
      </w:r>
    </w:p>
    <w:p w14:paraId="7D1E9DF0" w14:textId="77777777" w:rsidR="002C0731" w:rsidRDefault="002C0731" w:rsidP="002C0731">
      <w:pPr>
        <w:jc w:val="both"/>
        <w:rPr>
          <w:b/>
          <w:bCs/>
        </w:rPr>
      </w:pPr>
    </w:p>
    <w:p w14:paraId="067D9228" w14:textId="4A536A37" w:rsidR="002C0731" w:rsidRPr="002C0731" w:rsidRDefault="002C0731" w:rsidP="002C0731">
      <w:pPr>
        <w:jc w:val="both"/>
        <w:rPr>
          <w:b/>
          <w:bCs/>
        </w:rPr>
      </w:pPr>
      <w:r>
        <w:rPr>
          <w:b/>
          <w:bCs/>
        </w:rPr>
        <w:t>Transforming Counsellors</w:t>
      </w:r>
    </w:p>
    <w:p w14:paraId="3EE02F6C" w14:textId="77777777" w:rsidR="002C0731" w:rsidRPr="002C0731" w:rsidRDefault="002C0731" w:rsidP="002C0731">
      <w:pPr>
        <w:spacing w:after="0"/>
        <w:jc w:val="both"/>
      </w:pPr>
      <w:proofErr w:type="spellStart"/>
      <w:r w:rsidRPr="002C0731">
        <w:t>Cnc_Dummies</w:t>
      </w:r>
      <w:proofErr w:type="spellEnd"/>
      <w:r w:rsidRPr="002C0731">
        <w:t xml:space="preserve"> &lt;- </w:t>
      </w:r>
      <w:proofErr w:type="spellStart"/>
      <w:proofErr w:type="gramStart"/>
      <w:r w:rsidRPr="002C0731">
        <w:t>model.matrix</w:t>
      </w:r>
      <w:proofErr w:type="spellEnd"/>
      <w:proofErr w:type="gramEnd"/>
      <w:r w:rsidRPr="002C0731">
        <w:t>(~Counsellor -1, data=Denver)</w:t>
      </w:r>
    </w:p>
    <w:p w14:paraId="4F999ECB" w14:textId="77777777" w:rsidR="002C0731" w:rsidRPr="002C0731" w:rsidRDefault="002C0731" w:rsidP="002C0731">
      <w:pPr>
        <w:spacing w:after="0"/>
        <w:jc w:val="both"/>
      </w:pPr>
      <w:r w:rsidRPr="002C0731">
        <w:t>#Combine the Datasets again</w:t>
      </w:r>
    </w:p>
    <w:p w14:paraId="536D9FF8" w14:textId="02AF0350" w:rsidR="002C0731" w:rsidRDefault="002C0731" w:rsidP="002C0731">
      <w:pPr>
        <w:spacing w:after="0"/>
        <w:jc w:val="both"/>
      </w:pPr>
      <w:r w:rsidRPr="002C0731">
        <w:t xml:space="preserve">Denver &lt;- </w:t>
      </w:r>
      <w:proofErr w:type="spellStart"/>
      <w:proofErr w:type="gramStart"/>
      <w:r w:rsidRPr="002C0731">
        <w:t>cbind</w:t>
      </w:r>
      <w:proofErr w:type="spellEnd"/>
      <w:r w:rsidRPr="002C0731">
        <w:t>(</w:t>
      </w:r>
      <w:proofErr w:type="gramEnd"/>
      <w:r w:rsidRPr="002C0731">
        <w:t xml:space="preserve">Denver, </w:t>
      </w:r>
      <w:proofErr w:type="spellStart"/>
      <w:r w:rsidRPr="002C0731">
        <w:t>Cnc_Dummies</w:t>
      </w:r>
      <w:proofErr w:type="spellEnd"/>
      <w:r w:rsidRPr="002C0731">
        <w:t>)</w:t>
      </w:r>
    </w:p>
    <w:p w14:paraId="0F1ED088" w14:textId="2C32BB4A" w:rsidR="00A77AF9" w:rsidRDefault="00A77AF9" w:rsidP="002C0731">
      <w:pPr>
        <w:spacing w:after="0"/>
        <w:jc w:val="both"/>
      </w:pPr>
    </w:p>
    <w:p w14:paraId="3147D41C" w14:textId="472C4797" w:rsidR="00A77AF9" w:rsidRDefault="00A77AF9"/>
    <w:sectPr w:rsidR="00A77AF9" w:rsidSect="00134ED6">
      <w:footerReference w:type="default" r:id="rId13"/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A747" w14:textId="77777777" w:rsidR="000F7FC7" w:rsidRDefault="000F7FC7" w:rsidP="00301FDC">
      <w:pPr>
        <w:spacing w:after="0" w:line="240" w:lineRule="auto"/>
      </w:pPr>
      <w:r>
        <w:separator/>
      </w:r>
    </w:p>
  </w:endnote>
  <w:endnote w:type="continuationSeparator" w:id="0">
    <w:p w14:paraId="28B32740" w14:textId="77777777" w:rsidR="000F7FC7" w:rsidRDefault="000F7FC7" w:rsidP="0030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3BC3" w14:textId="0BEDEA98" w:rsidR="00301FDC" w:rsidRDefault="00301FDC">
    <w:pPr>
      <w:pStyle w:val="Footer"/>
    </w:pPr>
    <w:r>
      <w:t>David Marsh, 90131080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F7FC7">
      <w:fldChar w:fldCharType="begin"/>
    </w:r>
    <w:r w:rsidR="000F7FC7">
      <w:instrText xml:space="preserve"> NUMPAGES   \* MERGEFORMAT </w:instrText>
    </w:r>
    <w:r w:rsidR="000F7FC7">
      <w:fldChar w:fldCharType="separate"/>
    </w:r>
    <w:r>
      <w:rPr>
        <w:noProof/>
      </w:rPr>
      <w:t>12</w:t>
    </w:r>
    <w:r w:rsidR="000F7FC7">
      <w:rPr>
        <w:noProof/>
      </w:rPr>
      <w:fldChar w:fldCharType="end"/>
    </w:r>
    <w:r>
      <w:ptab w:relativeTo="margin" w:alignment="right" w:leader="none"/>
    </w:r>
    <w:r>
      <w:t>PROG8430-Assignment Example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24EB" w14:textId="77777777" w:rsidR="000F7FC7" w:rsidRDefault="000F7FC7" w:rsidP="00301FDC">
      <w:pPr>
        <w:spacing w:after="0" w:line="240" w:lineRule="auto"/>
      </w:pPr>
      <w:r>
        <w:separator/>
      </w:r>
    </w:p>
  </w:footnote>
  <w:footnote w:type="continuationSeparator" w:id="0">
    <w:p w14:paraId="36C25941" w14:textId="77777777" w:rsidR="000F7FC7" w:rsidRDefault="000F7FC7" w:rsidP="0030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348"/>
    <w:multiLevelType w:val="hybridMultilevel"/>
    <w:tmpl w:val="A34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F77"/>
    <w:multiLevelType w:val="hybridMultilevel"/>
    <w:tmpl w:val="53F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641F8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3D1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6B12"/>
    <w:multiLevelType w:val="hybridMultilevel"/>
    <w:tmpl w:val="94D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B15DB"/>
    <w:multiLevelType w:val="hybridMultilevel"/>
    <w:tmpl w:val="BCF0EA8A"/>
    <w:lvl w:ilvl="0" w:tplc="71ECF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F63FF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arsh">
    <w15:presenceInfo w15:providerId="Windows Live" w15:userId="93e5cfc101093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04"/>
    <w:rsid w:val="000F1ADC"/>
    <w:rsid w:val="000F7FC7"/>
    <w:rsid w:val="0012394E"/>
    <w:rsid w:val="00134ED6"/>
    <w:rsid w:val="00207354"/>
    <w:rsid w:val="00222CD1"/>
    <w:rsid w:val="0024327E"/>
    <w:rsid w:val="002C0731"/>
    <w:rsid w:val="003019E9"/>
    <w:rsid w:val="00301FDC"/>
    <w:rsid w:val="003F5DE3"/>
    <w:rsid w:val="0049090D"/>
    <w:rsid w:val="0053035A"/>
    <w:rsid w:val="005E6456"/>
    <w:rsid w:val="00667904"/>
    <w:rsid w:val="00697CD3"/>
    <w:rsid w:val="006A4140"/>
    <w:rsid w:val="007065FC"/>
    <w:rsid w:val="007265B2"/>
    <w:rsid w:val="00755E2B"/>
    <w:rsid w:val="00812B06"/>
    <w:rsid w:val="008A3929"/>
    <w:rsid w:val="008B1AE1"/>
    <w:rsid w:val="008E4F77"/>
    <w:rsid w:val="00934A84"/>
    <w:rsid w:val="00940DC0"/>
    <w:rsid w:val="0096380F"/>
    <w:rsid w:val="00971D32"/>
    <w:rsid w:val="00974486"/>
    <w:rsid w:val="00977673"/>
    <w:rsid w:val="00977C6E"/>
    <w:rsid w:val="009C3CC7"/>
    <w:rsid w:val="00A77AF9"/>
    <w:rsid w:val="00AD2815"/>
    <w:rsid w:val="00B24079"/>
    <w:rsid w:val="00BF0D78"/>
    <w:rsid w:val="00C5302B"/>
    <w:rsid w:val="00C977A0"/>
    <w:rsid w:val="00CA0FB0"/>
    <w:rsid w:val="00CC1D56"/>
    <w:rsid w:val="00D15E44"/>
    <w:rsid w:val="00D548EC"/>
    <w:rsid w:val="00D84EEA"/>
    <w:rsid w:val="00DD3AE0"/>
    <w:rsid w:val="00E102C4"/>
    <w:rsid w:val="00E9086B"/>
    <w:rsid w:val="00EA3906"/>
    <w:rsid w:val="00EA5DB9"/>
    <w:rsid w:val="00EA73B8"/>
    <w:rsid w:val="00F25FEE"/>
    <w:rsid w:val="00F303A9"/>
    <w:rsid w:val="00F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166B"/>
  <w15:chartTrackingRefBased/>
  <w15:docId w15:val="{1E214A4A-6BC8-4392-B039-72D64A5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2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24327E"/>
  </w:style>
  <w:style w:type="paragraph" w:styleId="ListParagraph">
    <w:name w:val="List Paragraph"/>
    <w:basedOn w:val="Normal"/>
    <w:uiPriority w:val="34"/>
    <w:qFormat/>
    <w:rsid w:val="00243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DC"/>
  </w:style>
  <w:style w:type="paragraph" w:styleId="Footer">
    <w:name w:val="footer"/>
    <w:basedOn w:val="Normal"/>
    <w:link w:val="FooterChar"/>
    <w:uiPriority w:val="99"/>
    <w:unhideWhenUsed/>
    <w:rsid w:val="0030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DC"/>
  </w:style>
  <w:style w:type="paragraph" w:styleId="BalloonText">
    <w:name w:val="Balloon Text"/>
    <w:basedOn w:val="Normal"/>
    <w:link w:val="BalloonTextChar"/>
    <w:uiPriority w:val="99"/>
    <w:semiHidden/>
    <w:unhideWhenUsed/>
    <w:rsid w:val="005E6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66293-7CAD-4319-A86F-A41AF722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Marsh</cp:lastModifiedBy>
  <cp:revision>2</cp:revision>
  <cp:lastPrinted>2019-10-29T12:55:00Z</cp:lastPrinted>
  <dcterms:created xsi:type="dcterms:W3CDTF">2021-11-01T16:21:00Z</dcterms:created>
  <dcterms:modified xsi:type="dcterms:W3CDTF">2021-11-01T16:21:00Z</dcterms:modified>
</cp:coreProperties>
</file>